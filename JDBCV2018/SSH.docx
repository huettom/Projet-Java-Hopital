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F324E" w:rsidRDefault="003E0348" w:rsidP="00EF324E">
      <w:pPr>
        <w:pStyle w:val="Titre"/>
        <w:pBdr>
          <w:left w:val="single" w:sz="4" w:space="4" w:color="auto"/>
        </w:pBdr>
        <w:tabs>
          <w:tab w:val="left" w:pos="1701"/>
        </w:tabs>
        <w:ind w:left="1701"/>
      </w:pPr>
      <w:sdt>
        <w:sdtPr>
          <w:alias w:val="Titre "/>
          <w:tag w:val=""/>
          <w:id w:val="777146447"/>
          <w:placeholder>
            <w:docPart w:val="C795A9EA538240BD95802AF1463DD6A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41613">
            <w:t>Connexion tunnel SSH vers sql-users.ece.fr</w:t>
          </w:r>
        </w:sdtContent>
      </w:sdt>
      <w:r w:rsidR="00EF324E">
        <w:t>.</w:t>
      </w:r>
    </w:p>
    <w:tbl>
      <w:tblPr>
        <w:tblStyle w:val="Grilledutableau"/>
        <w:tblpPr w:leftFromText="141" w:rightFromText="141" w:vertAnchor="text" w:horzAnchor="margin" w:tblpY="4264"/>
        <w:tblW w:w="9252" w:type="dxa"/>
        <w:tblLook w:val="04A0" w:firstRow="1" w:lastRow="0" w:firstColumn="1" w:lastColumn="0" w:noHBand="0" w:noVBand="1"/>
      </w:tblPr>
      <w:tblGrid>
        <w:gridCol w:w="2689"/>
        <w:gridCol w:w="6563"/>
      </w:tblGrid>
      <w:tr w:rsidR="00EF324E" w:rsidTr="000D0A80">
        <w:trPr>
          <w:trHeight w:val="633"/>
        </w:trPr>
        <w:tc>
          <w:tcPr>
            <w:tcW w:w="2689" w:type="dxa"/>
          </w:tcPr>
          <w:p w:rsidR="00EF324E" w:rsidRDefault="00EF324E" w:rsidP="000D0A80">
            <w:r>
              <w:t>Titre du document</w:t>
            </w:r>
          </w:p>
        </w:tc>
        <w:sdt>
          <w:sdtPr>
            <w:alias w:val="Titre "/>
            <w:tag w:val=""/>
            <w:id w:val="2012176446"/>
            <w:placeholder>
              <w:docPart w:val="1123D1333CFC473FB3893542B65B527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6563" w:type="dxa"/>
              </w:tcPr>
              <w:p w:rsidR="00EF324E" w:rsidRDefault="00841613" w:rsidP="000D0A80">
                <w:r>
                  <w:t>Connexion tunnel SSH vers sql-users.ece.fr</w:t>
                </w:r>
              </w:p>
            </w:tc>
          </w:sdtContent>
        </w:sdt>
      </w:tr>
      <w:tr w:rsidR="00EF324E" w:rsidTr="000D0A80">
        <w:trPr>
          <w:trHeight w:val="633"/>
        </w:trPr>
        <w:tc>
          <w:tcPr>
            <w:tcW w:w="2689" w:type="dxa"/>
          </w:tcPr>
          <w:p w:rsidR="00EF324E" w:rsidRDefault="00EF324E" w:rsidP="000D0A80">
            <w:r>
              <w:t>Société</w:t>
            </w:r>
          </w:p>
        </w:tc>
        <w:sdt>
          <w:sdtPr>
            <w:alias w:val="Société"/>
            <w:tag w:val=""/>
            <w:id w:val="-1212802432"/>
            <w:placeholder>
              <w:docPart w:val="662C82A350CF43F0B2FFAE64D75293A8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tc>
              <w:tcPr>
                <w:tcW w:w="6563" w:type="dxa"/>
              </w:tcPr>
              <w:p w:rsidR="00EF324E" w:rsidRDefault="00841613" w:rsidP="000D0A80">
                <w:r>
                  <w:t>Laureate France</w:t>
                </w:r>
              </w:p>
            </w:tc>
          </w:sdtContent>
        </w:sdt>
      </w:tr>
      <w:tr w:rsidR="00EF324E" w:rsidTr="000D0A80">
        <w:trPr>
          <w:trHeight w:val="633"/>
        </w:trPr>
        <w:tc>
          <w:tcPr>
            <w:tcW w:w="2689" w:type="dxa"/>
          </w:tcPr>
          <w:p w:rsidR="00EF324E" w:rsidRDefault="00EF324E" w:rsidP="000D0A80">
            <w:r>
              <w:t>Auteur</w:t>
            </w:r>
          </w:p>
        </w:tc>
        <w:sdt>
          <w:sdtPr>
            <w:alias w:val="Auteur "/>
            <w:tag w:val=""/>
            <w:id w:val="-245120188"/>
            <w:placeholder>
              <w:docPart w:val="ED9C8323A9B94D96B811DD8EEC46E80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563" w:type="dxa"/>
              </w:tcPr>
              <w:p w:rsidR="00EF324E" w:rsidRDefault="00EF324E" w:rsidP="000D0A80">
                <w:r>
                  <w:t>Franck Tesseyre</w:t>
                </w:r>
              </w:p>
            </w:tc>
          </w:sdtContent>
        </w:sdt>
      </w:tr>
      <w:tr w:rsidR="00EF324E" w:rsidTr="000D0A80">
        <w:trPr>
          <w:trHeight w:val="633"/>
        </w:trPr>
        <w:tc>
          <w:tcPr>
            <w:tcW w:w="2689" w:type="dxa"/>
          </w:tcPr>
          <w:p w:rsidR="00EF324E" w:rsidRDefault="00EF324E" w:rsidP="000D0A80">
            <w:r>
              <w:t>Responsable</w:t>
            </w:r>
          </w:p>
        </w:tc>
        <w:sdt>
          <w:sdtPr>
            <w:alias w:val="Responsable"/>
            <w:tag w:val=""/>
            <w:id w:val="-1410148394"/>
            <w:placeholder>
              <w:docPart w:val="45C17A82A1794909BFE892600341194D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6563" w:type="dxa"/>
              </w:tcPr>
              <w:p w:rsidR="00EF324E" w:rsidRDefault="00841613" w:rsidP="000D0A80">
                <w:r>
                  <w:t>Christophe Kern</w:t>
                </w:r>
              </w:p>
            </w:tc>
          </w:sdtContent>
        </w:sdt>
      </w:tr>
      <w:tr w:rsidR="00EF324E" w:rsidTr="000D0A80">
        <w:trPr>
          <w:trHeight w:val="633"/>
        </w:trPr>
        <w:tc>
          <w:tcPr>
            <w:tcW w:w="2689" w:type="dxa"/>
          </w:tcPr>
          <w:p w:rsidR="00EF324E" w:rsidRDefault="00EF324E" w:rsidP="000D0A80">
            <w:r>
              <w:t>Date de création</w:t>
            </w:r>
          </w:p>
        </w:tc>
        <w:tc>
          <w:tcPr>
            <w:tcW w:w="6563" w:type="dxa"/>
          </w:tcPr>
          <w:p w:rsidR="00EF324E" w:rsidRDefault="00EF324E" w:rsidP="000D0A80">
            <w:r>
              <w:fldChar w:fldCharType="begin"/>
            </w:r>
            <w:r>
              <w:instrText xml:space="preserve"> CREATEDATE  \@ "dd/MM/yyyy HH:mm"  \* MERGEFORMAT </w:instrText>
            </w:r>
            <w:r>
              <w:fldChar w:fldCharType="separate"/>
            </w:r>
            <w:r>
              <w:rPr>
                <w:noProof/>
              </w:rPr>
              <w:t>27/02/2014 11:41</w:t>
            </w:r>
            <w:r>
              <w:fldChar w:fldCharType="end"/>
            </w:r>
          </w:p>
        </w:tc>
      </w:tr>
      <w:tr w:rsidR="00EF324E" w:rsidTr="000D0A80">
        <w:trPr>
          <w:trHeight w:val="633"/>
        </w:trPr>
        <w:tc>
          <w:tcPr>
            <w:tcW w:w="2689" w:type="dxa"/>
          </w:tcPr>
          <w:p w:rsidR="00EF324E" w:rsidRDefault="00EF324E" w:rsidP="000D0A80">
            <w:r>
              <w:t>Date de modification</w:t>
            </w:r>
          </w:p>
        </w:tc>
        <w:tc>
          <w:tcPr>
            <w:tcW w:w="6563" w:type="dxa"/>
          </w:tcPr>
          <w:p w:rsidR="00EF324E" w:rsidRDefault="00EF324E" w:rsidP="000D0A80">
            <w:r>
              <w:fldChar w:fldCharType="begin"/>
            </w:r>
            <w:r>
              <w:instrText xml:space="preserve"> SAVEDATE  \@ "dd/MM/yyyy HH:mm"  \* MERGEFORMAT </w:instrText>
            </w:r>
            <w:r>
              <w:fldChar w:fldCharType="separate"/>
            </w:r>
            <w:r w:rsidR="003E0348">
              <w:rPr>
                <w:noProof/>
              </w:rPr>
              <w:t>19/03/2014 16:52</w:t>
            </w:r>
            <w:r>
              <w:fldChar w:fldCharType="end"/>
            </w:r>
          </w:p>
        </w:tc>
      </w:tr>
    </w:tbl>
    <w:p w:rsidR="00EF324E" w:rsidRDefault="00EF324E" w:rsidP="00EF324E">
      <w:r>
        <w:br w:type="page"/>
      </w:r>
    </w:p>
    <w:p w:rsidR="00EF324E" w:rsidRPr="001168DF" w:rsidRDefault="00EF324E" w:rsidP="00EF324E"/>
    <w:sdt>
      <w:sdtPr>
        <w:rPr>
          <w:rFonts w:ascii="Calibri" w:eastAsiaTheme="minorHAnsi" w:hAnsi="Calibri" w:cs="Times New Roman"/>
          <w:color w:val="auto"/>
          <w:sz w:val="22"/>
          <w:szCs w:val="22"/>
          <w:lang w:eastAsia="en-US"/>
        </w:rPr>
        <w:id w:val="85052335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EF324E" w:rsidRDefault="00EF324E" w:rsidP="00EF324E">
          <w:pPr>
            <w:pStyle w:val="En-ttedetabledesmatires"/>
          </w:pPr>
          <w:r>
            <w:t>Table des matières</w:t>
          </w:r>
        </w:p>
        <w:p w:rsidR="00D4069C" w:rsidRDefault="00EF324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05912" w:history="1">
            <w:r w:rsidR="00D4069C" w:rsidRPr="003A36C0">
              <w:rPr>
                <w:rStyle w:val="Lienhypertexte"/>
                <w:noProof/>
              </w:rPr>
              <w:t>Partie 1 – Configuration de Putty</w:t>
            </w:r>
            <w:r w:rsidR="00D4069C">
              <w:rPr>
                <w:noProof/>
                <w:webHidden/>
              </w:rPr>
              <w:tab/>
            </w:r>
            <w:r w:rsidR="00D4069C">
              <w:rPr>
                <w:noProof/>
                <w:webHidden/>
              </w:rPr>
              <w:fldChar w:fldCharType="begin"/>
            </w:r>
            <w:r w:rsidR="00D4069C">
              <w:rPr>
                <w:noProof/>
                <w:webHidden/>
              </w:rPr>
              <w:instrText xml:space="preserve"> PAGEREF _Toc383005912 \h </w:instrText>
            </w:r>
            <w:r w:rsidR="00D4069C">
              <w:rPr>
                <w:noProof/>
                <w:webHidden/>
              </w:rPr>
            </w:r>
            <w:r w:rsidR="00D4069C">
              <w:rPr>
                <w:noProof/>
                <w:webHidden/>
              </w:rPr>
              <w:fldChar w:fldCharType="separate"/>
            </w:r>
            <w:r w:rsidR="00D4069C">
              <w:rPr>
                <w:noProof/>
                <w:webHidden/>
              </w:rPr>
              <w:t>3</w:t>
            </w:r>
            <w:r w:rsidR="00D4069C">
              <w:rPr>
                <w:noProof/>
                <w:webHidden/>
              </w:rPr>
              <w:fldChar w:fldCharType="end"/>
            </w:r>
          </w:hyperlink>
        </w:p>
        <w:p w:rsidR="00EF324E" w:rsidRDefault="00EF324E" w:rsidP="00EF324E">
          <w:r>
            <w:rPr>
              <w:b/>
              <w:bCs/>
            </w:rPr>
            <w:fldChar w:fldCharType="end"/>
          </w:r>
        </w:p>
      </w:sdtContent>
    </w:sdt>
    <w:p w:rsidR="00EF324E" w:rsidRDefault="00EF324E" w:rsidP="00EF324E">
      <w:r>
        <w:br w:type="page"/>
      </w:r>
    </w:p>
    <w:p w:rsidR="00EF324E" w:rsidRPr="005E1FD5" w:rsidRDefault="00EF324E" w:rsidP="00EF324E">
      <w:pPr>
        <w:pStyle w:val="Titre1"/>
      </w:pPr>
      <w:bookmarkStart w:id="1" w:name="_Toc383005912"/>
      <w:r>
        <w:lastRenderedPageBreak/>
        <w:t xml:space="preserve">Partie 1 </w:t>
      </w:r>
      <w:r w:rsidR="00841613">
        <w:t>–</w:t>
      </w:r>
      <w:r>
        <w:t xml:space="preserve"> </w:t>
      </w:r>
      <w:r w:rsidR="00841613">
        <w:t xml:space="preserve">Configuration de </w:t>
      </w:r>
      <w:proofErr w:type="spellStart"/>
      <w:r w:rsidR="00841613">
        <w:t>Putty</w:t>
      </w:r>
      <w:bookmarkEnd w:id="1"/>
      <w:proofErr w:type="spellEnd"/>
    </w:p>
    <w:p w:rsidR="00671C49" w:rsidRDefault="00671C49"/>
    <w:p w:rsidR="00671C49" w:rsidRDefault="00671C49">
      <w:r>
        <w:t xml:space="preserve">Lancer </w:t>
      </w:r>
      <w:proofErr w:type="spellStart"/>
      <w:r>
        <w:t>Putty</w:t>
      </w:r>
      <w:proofErr w:type="spellEnd"/>
      <w:r>
        <w:t>.</w:t>
      </w:r>
    </w:p>
    <w:p w:rsidR="00F33EB8" w:rsidRDefault="00671C49">
      <w:r>
        <w:rPr>
          <w:noProof/>
          <w:lang w:eastAsia="fr-FR"/>
        </w:rPr>
        <w:drawing>
          <wp:inline distT="0" distB="0" distL="0" distR="0" wp14:anchorId="2EE9C861" wp14:editId="4E88CCEE">
            <wp:extent cx="3959525" cy="3815079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560" cy="38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49" w:rsidRDefault="003F7114">
      <w:pPr>
        <w:rPr>
          <w:ins w:id="2" w:author="Ali Mechiri" w:date="2014-03-19T16:45:00Z"/>
        </w:rPr>
      </w:pPr>
      <w:r>
        <w:t>Mettre les informations gandalf.ece.fr port 22 en SSH</w:t>
      </w:r>
    </w:p>
    <w:p w:rsidR="00C43795" w:rsidRDefault="00C43795">
      <w:pPr>
        <w:rPr>
          <w:ins w:id="3" w:author="Ali Mechiri" w:date="2014-03-19T16:45:00Z"/>
        </w:rPr>
      </w:pPr>
      <w:ins w:id="4" w:author="Ali Mechiri" w:date="2014-03-19T16:45:00Z">
        <w:r>
          <w:t>Cliquer sur Open</w:t>
        </w:r>
      </w:ins>
    </w:p>
    <w:p w:rsidR="00C43795" w:rsidRDefault="00C43795">
      <w:ins w:id="5" w:author="Ali Mechiri" w:date="2014-03-19T16:46:00Z">
        <w:r>
          <w:t>Accepter le certificat</w:t>
        </w:r>
      </w:ins>
    </w:p>
    <w:p w:rsidR="00D4069C" w:rsidRDefault="00D4069C"/>
    <w:p w:rsidR="003F7114" w:rsidRDefault="003F7114">
      <w:r>
        <w:rPr>
          <w:noProof/>
          <w:lang w:eastAsia="fr-FR"/>
        </w:rPr>
        <w:lastRenderedPageBreak/>
        <w:drawing>
          <wp:inline distT="0" distB="0" distL="0" distR="0" wp14:anchorId="47D44E67" wp14:editId="3255D778">
            <wp:extent cx="5760720" cy="36271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14" w:rsidRDefault="003F7114">
      <w:r>
        <w:t xml:space="preserve">Mettre son login Unix </w:t>
      </w:r>
      <w:r w:rsidR="00D4069C">
        <w:t>ECE</w:t>
      </w:r>
      <w:r>
        <w:t xml:space="preserve"> et son mot de passe.</w:t>
      </w:r>
    </w:p>
    <w:p w:rsidR="003F7114" w:rsidRDefault="003F7114">
      <w:r>
        <w:rPr>
          <w:noProof/>
          <w:lang w:eastAsia="fr-FR"/>
        </w:rPr>
        <w:drawing>
          <wp:inline distT="0" distB="0" distL="0" distR="0" wp14:anchorId="5579B2AC" wp14:editId="2D995860">
            <wp:extent cx="5760720" cy="36271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9C" w:rsidRDefault="003F7114">
      <w:r>
        <w:t xml:space="preserve">Une fois </w:t>
      </w:r>
      <w:proofErr w:type="gramStart"/>
      <w:r w:rsidR="00D4069C">
        <w:t>connecté</w:t>
      </w:r>
      <w:proofErr w:type="gramEnd"/>
      <w:r>
        <w:t xml:space="preserve"> faire un clic droit sur la barre en haut.</w:t>
      </w:r>
    </w:p>
    <w:p w:rsidR="003F7114" w:rsidRDefault="003F7114">
      <w:r>
        <w:rPr>
          <w:noProof/>
          <w:lang w:eastAsia="fr-FR"/>
        </w:rPr>
        <w:drawing>
          <wp:inline distT="0" distB="0" distL="0" distR="0" wp14:anchorId="4EE704A6" wp14:editId="776E8BF1">
            <wp:extent cx="5760720" cy="3009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14" w:rsidRDefault="003F7114">
      <w:r>
        <w:rPr>
          <w:noProof/>
          <w:lang w:eastAsia="fr-FR"/>
        </w:rPr>
        <w:lastRenderedPageBreak/>
        <w:drawing>
          <wp:inline distT="0" distB="0" distL="0" distR="0">
            <wp:extent cx="1452125" cy="2605178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79" cy="263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14" w:rsidRDefault="003F7114">
      <w:r>
        <w:t>Et cliquer sur Change Settings…</w:t>
      </w:r>
    </w:p>
    <w:p w:rsidR="003F7114" w:rsidRDefault="003F7114">
      <w:r>
        <w:t xml:space="preserve">Développer </w:t>
      </w:r>
      <w:proofErr w:type="spellStart"/>
      <w:r>
        <w:t>Connection</w:t>
      </w:r>
      <w:proofErr w:type="spellEnd"/>
      <w:r>
        <w:t>/SSH/Tunnels</w:t>
      </w:r>
    </w:p>
    <w:p w:rsidR="00D4069C" w:rsidRDefault="003F7114">
      <w:r>
        <w:rPr>
          <w:noProof/>
          <w:lang w:eastAsia="fr-FR"/>
        </w:rPr>
        <w:drawing>
          <wp:inline distT="0" distB="0" distL="0" distR="0" wp14:anchorId="26A78128" wp14:editId="15C6D1C4">
            <wp:extent cx="3849802" cy="3709359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8724" cy="372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9C" w:rsidRDefault="00D4069C">
      <w:r>
        <w:br w:type="page"/>
      </w:r>
    </w:p>
    <w:p w:rsidR="003F7114" w:rsidRDefault="003F7114">
      <w:r>
        <w:lastRenderedPageBreak/>
        <w:t>Dans destination mettre sql-users.ece.fr:3305</w:t>
      </w:r>
    </w:p>
    <w:p w:rsidR="003F7114" w:rsidRDefault="003F7114">
      <w:r>
        <w:rPr>
          <w:noProof/>
          <w:lang w:eastAsia="fr-FR"/>
        </w:rPr>
        <w:drawing>
          <wp:inline distT="0" distB="0" distL="0" distR="0" wp14:anchorId="6599D5B8" wp14:editId="6E3550CA">
            <wp:extent cx="3856008" cy="371533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042" cy="37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14" w:rsidRDefault="003F7114">
      <w:r>
        <w:t>Et cliquer sur ADD</w:t>
      </w:r>
    </w:p>
    <w:p w:rsidR="003F7114" w:rsidRDefault="003F7114">
      <w:r>
        <w:rPr>
          <w:noProof/>
          <w:lang w:eastAsia="fr-FR"/>
        </w:rPr>
        <w:drawing>
          <wp:inline distT="0" distB="0" distL="0" distR="0" wp14:anchorId="66108EBD" wp14:editId="0C34914E">
            <wp:extent cx="2657475" cy="7429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9C" w:rsidRDefault="003F7114">
      <w:r>
        <w:t xml:space="preserve">Cliquer sur </w:t>
      </w:r>
      <w:proofErr w:type="spellStart"/>
      <w:r>
        <w:t>Appl</w:t>
      </w:r>
      <w:r w:rsidR="00EF324E">
        <w:t>y</w:t>
      </w:r>
      <w:proofErr w:type="spellEnd"/>
      <w:r w:rsidR="00D4069C">
        <w:br w:type="page"/>
      </w:r>
    </w:p>
    <w:p w:rsidR="00D4069C" w:rsidRDefault="00D4069C"/>
    <w:p w:rsidR="003F7114" w:rsidRDefault="003F7114">
      <w:r>
        <w:rPr>
          <w:noProof/>
          <w:lang w:eastAsia="fr-FR"/>
        </w:rPr>
        <w:drawing>
          <wp:inline distT="0" distB="0" distL="0" distR="0" wp14:anchorId="0D985D74" wp14:editId="7AB90B34">
            <wp:extent cx="3071004" cy="297834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2108" cy="298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14" w:rsidRDefault="003F7114">
      <w:r>
        <w:t>Ensuite l’accès JDBC vers le serveur sql.ece.fr se fait via localhost:3305</w:t>
      </w:r>
    </w:p>
    <w:p w:rsidR="00EF324E" w:rsidRDefault="00EF324E">
      <w:r>
        <w:t xml:space="preserve">Attention la connexion se coupe dès que vous arrêtez </w:t>
      </w:r>
      <w:proofErr w:type="spellStart"/>
      <w:r>
        <w:t>Putty</w:t>
      </w:r>
      <w:proofErr w:type="spellEnd"/>
      <w:r>
        <w:t>.</w:t>
      </w:r>
    </w:p>
    <w:sectPr w:rsidR="00EF324E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50" w:rsidRDefault="007C1350" w:rsidP="00151BA3">
      <w:pPr>
        <w:spacing w:after="0" w:line="240" w:lineRule="auto"/>
      </w:pPr>
      <w:r>
        <w:separator/>
      </w:r>
    </w:p>
  </w:endnote>
  <w:endnote w:type="continuationSeparator" w:id="0">
    <w:p w:rsidR="007C1350" w:rsidRDefault="007C1350" w:rsidP="0015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195254"/>
      <w:docPartObj>
        <w:docPartGallery w:val="Page Numbers (Bottom of Page)"/>
        <w:docPartUnique/>
      </w:docPartObj>
    </w:sdtPr>
    <w:sdtEndPr/>
    <w:sdtContent>
      <w:p w:rsidR="00151BA3" w:rsidRDefault="00151BA3" w:rsidP="00151BA3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5F82EDB" wp14:editId="0D2A669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41" name="Triangle isocèl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BA3" w:rsidRDefault="00151BA3" w:rsidP="00151BA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3E0348" w:rsidRPr="003E03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4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" adj="21600" fillcolor="#d2eaf1" stroked="f">
                  <v:textbox>
                    <w:txbxContent>
                      <w:p w:rsidR="00151BA3" w:rsidRDefault="00151BA3" w:rsidP="00151BA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3E0348" w:rsidRPr="003E03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Pr="00B0392F">
          <w:t xml:space="preserve"> </w:t>
        </w:r>
        <w:sdt>
          <w:sdtPr>
            <w:alias w:val="Titre "/>
            <w:tag w:val=""/>
            <w:id w:val="-138894869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841613">
              <w:t>Connexion tunnel SSH vers sql-users.ece.fr</w:t>
            </w:r>
          </w:sdtContent>
        </w:sdt>
      </w:p>
    </w:sdtContent>
  </w:sdt>
  <w:p w:rsidR="00151BA3" w:rsidRDefault="00151BA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50" w:rsidRDefault="007C1350" w:rsidP="00151BA3">
      <w:pPr>
        <w:spacing w:after="0" w:line="240" w:lineRule="auto"/>
      </w:pPr>
      <w:r>
        <w:separator/>
      </w:r>
    </w:p>
  </w:footnote>
  <w:footnote w:type="continuationSeparator" w:id="0">
    <w:p w:rsidR="007C1350" w:rsidRDefault="007C1350" w:rsidP="00151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BA3" w:rsidRDefault="00151BA3" w:rsidP="00151BA3">
    <w:pPr>
      <w:pStyle w:val="En-tte"/>
    </w:pPr>
    <w:r>
      <w:rPr>
        <w:noProof/>
        <w:lang w:eastAsia="fr-FR"/>
      </w:rPr>
      <w:drawing>
        <wp:inline distT="0" distB="0" distL="0" distR="0" wp14:anchorId="1234F7CF" wp14:editId="1513715B">
          <wp:extent cx="1285336" cy="329526"/>
          <wp:effectExtent l="0" t="0" r="0" b="0"/>
          <wp:docPr id="40" name="Image 40" descr="G:\Logo_ECE\Laureate\logo laurea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:\Logo_ECE\Laureate\logo laure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493" cy="341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1BA3" w:rsidRDefault="00151BA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49"/>
    <w:rsid w:val="00151BA3"/>
    <w:rsid w:val="003E0348"/>
    <w:rsid w:val="003F7114"/>
    <w:rsid w:val="00671C49"/>
    <w:rsid w:val="007C1350"/>
    <w:rsid w:val="00841613"/>
    <w:rsid w:val="00991A4D"/>
    <w:rsid w:val="00C43795"/>
    <w:rsid w:val="00D4069C"/>
    <w:rsid w:val="00EF324E"/>
    <w:rsid w:val="00F3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24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32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EF32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EF324E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324E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F324E"/>
    <w:pPr>
      <w:spacing w:after="100" w:line="240" w:lineRule="auto"/>
    </w:pPr>
    <w:rPr>
      <w:rFonts w:ascii="Calibri" w:hAnsi="Calibri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F324E"/>
    <w:pPr>
      <w:spacing w:after="100" w:line="240" w:lineRule="auto"/>
      <w:ind w:left="440"/>
    </w:pPr>
    <w:rPr>
      <w:rFonts w:ascii="Calibri" w:hAnsi="Calibri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EF324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F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F324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51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1BA3"/>
  </w:style>
  <w:style w:type="paragraph" w:styleId="Pieddepage">
    <w:name w:val="footer"/>
    <w:basedOn w:val="Normal"/>
    <w:link w:val="PieddepageCar"/>
    <w:uiPriority w:val="99"/>
    <w:unhideWhenUsed/>
    <w:rsid w:val="00151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1BA3"/>
  </w:style>
  <w:style w:type="paragraph" w:styleId="Textedebulles">
    <w:name w:val="Balloon Text"/>
    <w:basedOn w:val="Normal"/>
    <w:link w:val="TextedebullesCar"/>
    <w:uiPriority w:val="99"/>
    <w:semiHidden/>
    <w:unhideWhenUsed/>
    <w:rsid w:val="00C4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24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32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EF32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EF324E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324E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F324E"/>
    <w:pPr>
      <w:spacing w:after="100" w:line="240" w:lineRule="auto"/>
    </w:pPr>
    <w:rPr>
      <w:rFonts w:ascii="Calibri" w:hAnsi="Calibri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F324E"/>
    <w:pPr>
      <w:spacing w:after="100" w:line="240" w:lineRule="auto"/>
      <w:ind w:left="440"/>
    </w:pPr>
    <w:rPr>
      <w:rFonts w:ascii="Calibri" w:hAnsi="Calibri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EF324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F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F324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51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1BA3"/>
  </w:style>
  <w:style w:type="paragraph" w:styleId="Pieddepage">
    <w:name w:val="footer"/>
    <w:basedOn w:val="Normal"/>
    <w:link w:val="PieddepageCar"/>
    <w:uiPriority w:val="99"/>
    <w:unhideWhenUsed/>
    <w:rsid w:val="00151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1BA3"/>
  </w:style>
  <w:style w:type="paragraph" w:styleId="Textedebulles">
    <w:name w:val="Balloon Text"/>
    <w:basedOn w:val="Normal"/>
    <w:link w:val="TextedebullesCar"/>
    <w:uiPriority w:val="99"/>
    <w:semiHidden/>
    <w:unhideWhenUsed/>
    <w:rsid w:val="00C4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95A9EA538240BD95802AF1463DD6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5960D2-64EA-4C46-8BB7-7AC72A400141}"/>
      </w:docPartPr>
      <w:docPartBody>
        <w:p w:rsidR="00247D10" w:rsidRDefault="002D5484" w:rsidP="002D5484">
          <w:pPr>
            <w:pStyle w:val="C795A9EA538240BD95802AF1463DD6AA"/>
          </w:pPr>
          <w:r w:rsidRPr="006219F2">
            <w:rPr>
              <w:rStyle w:val="Textedelespacerserv"/>
            </w:rPr>
            <w:t>[Titre ]</w:t>
          </w:r>
        </w:p>
      </w:docPartBody>
    </w:docPart>
    <w:docPart>
      <w:docPartPr>
        <w:name w:val="1123D1333CFC473FB3893542B65B52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AA4204-D483-4C5F-BBB8-B78C3437B944}"/>
      </w:docPartPr>
      <w:docPartBody>
        <w:p w:rsidR="00247D10" w:rsidRDefault="002D5484" w:rsidP="002D5484">
          <w:pPr>
            <w:pStyle w:val="1123D1333CFC473FB3893542B65B5274"/>
          </w:pPr>
          <w:r w:rsidRPr="006219F2">
            <w:rPr>
              <w:rStyle w:val="Textedelespacerserv"/>
            </w:rPr>
            <w:t>[Titre ]</w:t>
          </w:r>
        </w:p>
      </w:docPartBody>
    </w:docPart>
    <w:docPart>
      <w:docPartPr>
        <w:name w:val="662C82A350CF43F0B2FFAE64D75293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DC26B-F5F3-4162-B4C7-8EA9207E470C}"/>
      </w:docPartPr>
      <w:docPartBody>
        <w:p w:rsidR="00247D10" w:rsidRDefault="002D5484" w:rsidP="002D5484">
          <w:pPr>
            <w:pStyle w:val="662C82A350CF43F0B2FFAE64D75293A8"/>
          </w:pPr>
          <w:r w:rsidRPr="006219F2">
            <w:rPr>
              <w:rStyle w:val="Textedelespacerserv"/>
            </w:rPr>
            <w:t>[Société]</w:t>
          </w:r>
        </w:p>
      </w:docPartBody>
    </w:docPart>
    <w:docPart>
      <w:docPartPr>
        <w:name w:val="ED9C8323A9B94D96B811DD8EEC46E8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AEE991-13E8-48DF-9301-17B7D9980011}"/>
      </w:docPartPr>
      <w:docPartBody>
        <w:p w:rsidR="00247D10" w:rsidRDefault="002D5484" w:rsidP="002D5484">
          <w:pPr>
            <w:pStyle w:val="ED9C8323A9B94D96B811DD8EEC46E80A"/>
          </w:pPr>
          <w:r w:rsidRPr="006219F2">
            <w:rPr>
              <w:rStyle w:val="Textedelespacerserv"/>
            </w:rPr>
            <w:t>[Auteur ]</w:t>
          </w:r>
        </w:p>
      </w:docPartBody>
    </w:docPart>
    <w:docPart>
      <w:docPartPr>
        <w:name w:val="45C17A82A1794909BFE89260034119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E83878-8A4E-4F39-8DFC-C9C944C2A0E6}"/>
      </w:docPartPr>
      <w:docPartBody>
        <w:p w:rsidR="00247D10" w:rsidRDefault="002D5484" w:rsidP="002D5484">
          <w:pPr>
            <w:pStyle w:val="45C17A82A1794909BFE892600341194D"/>
          </w:pPr>
          <w:r w:rsidRPr="006219F2">
            <w:rPr>
              <w:rStyle w:val="Textedelespacerserv"/>
            </w:rPr>
            <w:t>[Responsable]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84"/>
    <w:rsid w:val="00247D10"/>
    <w:rsid w:val="002D5484"/>
    <w:rsid w:val="0032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D5484"/>
    <w:rPr>
      <w:color w:val="808080"/>
    </w:rPr>
  </w:style>
  <w:style w:type="paragraph" w:customStyle="1" w:styleId="C795A9EA538240BD95802AF1463DD6AA">
    <w:name w:val="C795A9EA538240BD95802AF1463DD6AA"/>
    <w:rsid w:val="002D5484"/>
  </w:style>
  <w:style w:type="paragraph" w:customStyle="1" w:styleId="1123D1333CFC473FB3893542B65B5274">
    <w:name w:val="1123D1333CFC473FB3893542B65B5274"/>
    <w:rsid w:val="002D5484"/>
  </w:style>
  <w:style w:type="paragraph" w:customStyle="1" w:styleId="662C82A350CF43F0B2FFAE64D75293A8">
    <w:name w:val="662C82A350CF43F0B2FFAE64D75293A8"/>
    <w:rsid w:val="002D5484"/>
  </w:style>
  <w:style w:type="paragraph" w:customStyle="1" w:styleId="ED9C8323A9B94D96B811DD8EEC46E80A">
    <w:name w:val="ED9C8323A9B94D96B811DD8EEC46E80A"/>
    <w:rsid w:val="002D5484"/>
  </w:style>
  <w:style w:type="paragraph" w:customStyle="1" w:styleId="45C17A82A1794909BFE892600341194D">
    <w:name w:val="45C17A82A1794909BFE892600341194D"/>
    <w:rsid w:val="002D5484"/>
  </w:style>
  <w:style w:type="paragraph" w:customStyle="1" w:styleId="F25ED64C1FE345678C44FB61BC4AFDA5">
    <w:name w:val="F25ED64C1FE345678C44FB61BC4AFDA5"/>
    <w:rsid w:val="002D54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D5484"/>
    <w:rPr>
      <w:color w:val="808080"/>
    </w:rPr>
  </w:style>
  <w:style w:type="paragraph" w:customStyle="1" w:styleId="C795A9EA538240BD95802AF1463DD6AA">
    <w:name w:val="C795A9EA538240BD95802AF1463DD6AA"/>
    <w:rsid w:val="002D5484"/>
  </w:style>
  <w:style w:type="paragraph" w:customStyle="1" w:styleId="1123D1333CFC473FB3893542B65B5274">
    <w:name w:val="1123D1333CFC473FB3893542B65B5274"/>
    <w:rsid w:val="002D5484"/>
  </w:style>
  <w:style w:type="paragraph" w:customStyle="1" w:styleId="662C82A350CF43F0B2FFAE64D75293A8">
    <w:name w:val="662C82A350CF43F0B2FFAE64D75293A8"/>
    <w:rsid w:val="002D5484"/>
  </w:style>
  <w:style w:type="paragraph" w:customStyle="1" w:styleId="ED9C8323A9B94D96B811DD8EEC46E80A">
    <w:name w:val="ED9C8323A9B94D96B811DD8EEC46E80A"/>
    <w:rsid w:val="002D5484"/>
  </w:style>
  <w:style w:type="paragraph" w:customStyle="1" w:styleId="45C17A82A1794909BFE892600341194D">
    <w:name w:val="45C17A82A1794909BFE892600341194D"/>
    <w:rsid w:val="002D5484"/>
  </w:style>
  <w:style w:type="paragraph" w:customStyle="1" w:styleId="F25ED64C1FE345678C44FB61BC4AFDA5">
    <w:name w:val="F25ED64C1FE345678C44FB61BC4AFDA5"/>
    <w:rsid w:val="002D54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166</Words>
  <Characters>917</Characters>
  <Application>Microsoft Office Word</Application>
  <DocSecurity>4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Connexion tunnel SSH vers sql-users.ece.fr</vt:lpstr>
    </vt:vector>
  </TitlesOfParts>
  <Manager>Christophe Kern</Manager>
  <Company>Laureate France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Connexion tunnel SSH vers sql-users.ece.fr</dc:title>
  <dc:creator>Franck Tesseyre</dc:creator>
  <cp:lastModifiedBy>Jean-Pierre Segado</cp:lastModifiedBy>
  <cp:revision>2</cp:revision>
  <dcterms:created xsi:type="dcterms:W3CDTF">2014-03-19T16:14:00Z</dcterms:created>
  <dcterms:modified xsi:type="dcterms:W3CDTF">2014-03-19T16:14:00Z</dcterms:modified>
</cp:coreProperties>
</file>